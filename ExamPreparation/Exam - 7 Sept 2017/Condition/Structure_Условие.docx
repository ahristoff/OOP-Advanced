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bookmarkStart w:id="0" w:name="_GoBack"/>
      <w:bookmarkEnd w:id="0"/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1" w:author="Ventsislav Ivanov" w:date="2017-09-07T12:06:00Z">
        <w:r w:rsidRPr="00B162A3" w:rsidDel="00FF4CDD">
          <w:rPr>
            <w:b/>
            <w:noProof/>
            <w:highlight w:val="red"/>
            <w:rPrChange w:id="2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3" w:author="Ventsislav Ivanov" w:date="2017-09-07T12:06:00Z">
        <w:r w:rsidR="00FF4CDD" w:rsidRPr="00B162A3">
          <w:rPr>
            <w:b/>
            <w:noProof/>
            <w:highlight w:val="red"/>
            <w:rPrChange w:id="4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8A2725">
        <w:t xml:space="preserve">When any entity durability is </w:t>
      </w:r>
      <w:r w:rsidRPr="00B162A3">
        <w:rPr>
          <w:b/>
          <w:highlight w:val="red"/>
          <w:rPrChange w:id="5" w:author="Ventsislav Ivanov" w:date="2017-09-07T12:0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B162A3" w:rsidDel="00FF4CDD">
          <w:rPr>
            <w:b/>
            <w:highlight w:val="red"/>
            <w:rPrChange w:id="7" w:author="Ventsislav Ivanov" w:date="2017-09-07T12:07:00Z">
              <w:rPr>
                <w:b/>
              </w:rPr>
            </w:rPrChange>
          </w:rPr>
          <w:delText xml:space="preserve">0 or </w:delText>
        </w:r>
      </w:del>
      <w:r w:rsidRPr="00B162A3">
        <w:rPr>
          <w:b/>
          <w:highlight w:val="red"/>
          <w:rPrChange w:id="8" w:author="Ventsislav Ivanov" w:date="2017-09-07T12:07:00Z">
            <w:rPr>
              <w:b/>
            </w:rPr>
          </w:rPrChange>
        </w:rPr>
        <w:t>less</w:t>
      </w:r>
      <w:ins w:id="9" w:author="Ventsislav Ivanov" w:date="2017-09-07T12:06:00Z">
        <w:r w:rsidR="00FF4CDD" w:rsidRPr="00B162A3">
          <w:rPr>
            <w:b/>
            <w:highlight w:val="red"/>
            <w:rPrChange w:id="10" w:author="Ventsislav Ivanov" w:date="2017-09-07T12:07:00Z">
              <w:rPr>
                <w:b/>
              </w:rPr>
            </w:rPrChange>
          </w:rPr>
          <w:t xml:space="preserve"> than 0</w:t>
        </w:r>
      </w:ins>
      <w:r w:rsidRPr="008A2725">
        <w:t xml:space="preserve">, it is broken and </w:t>
      </w:r>
      <w:r w:rsidR="00437EB9">
        <w:t>should be remove</w:t>
      </w:r>
      <w:r w:rsidRPr="008A2725"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ICommand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r w:rsidRPr="00FF78E0">
        <w:rPr>
          <w:rStyle w:val="CodeChar"/>
        </w:rPr>
        <w:t>Mode changed to {new mode}!</w:t>
      </w:r>
      <w:bookmarkEnd w:id="25"/>
      <w:bookmarkEnd w:id="26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7" w:name="OLE_LINK14"/>
      <w:bookmarkStart w:id="28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7"/>
      <w:bookmarkEnd w:id="28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29" w:name="OLE_LINK8"/>
      <w:bookmarkStart w:id="30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29"/>
      <w:bookmarkEnd w:id="3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1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3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5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6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8" w:name="OLE_LINK6"/>
            <w:bookmarkStart w:id="39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8"/>
            <w:bookmarkEnd w:id="39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12C6D" w14:textId="77777777" w:rsidR="00037FE1" w:rsidRDefault="00037FE1" w:rsidP="008068A2">
      <w:pPr>
        <w:spacing w:after="0" w:line="240" w:lineRule="auto"/>
      </w:pPr>
      <w:r>
        <w:separator/>
      </w:r>
    </w:p>
  </w:endnote>
  <w:endnote w:type="continuationSeparator" w:id="0">
    <w:p w14:paraId="29EA6C5C" w14:textId="77777777" w:rsidR="00037FE1" w:rsidRDefault="00037F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62EC7" w:rsidRPr="00AC77AD" w:rsidRDefault="00762EC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7E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0" w:author="Alen Hristov" w:date="2018-04-18T10:41:00Z">
                            <w:r w:rsidR="000E7E19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1" w:author="Alen Hristov" w:date="2018-04-18T10:40:00Z">
                            <w:r w:rsidR="00B162A3" w:rsidDel="000E7E19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E7E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2" w:author="Alen Hristov" w:date="2018-04-18T10:41:00Z">
                      <w:r w:rsidR="000E7E19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3" w:author="Alen Hristov" w:date="2018-04-18T10:40:00Z">
                      <w:r w:rsidR="00B162A3" w:rsidDel="000E7E19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7D9F4" w14:textId="77777777" w:rsidR="00037FE1" w:rsidRDefault="00037FE1" w:rsidP="008068A2">
      <w:pPr>
        <w:spacing w:after="0" w:line="240" w:lineRule="auto"/>
      </w:pPr>
      <w:r>
        <w:separator/>
      </w:r>
    </w:p>
  </w:footnote>
  <w:footnote w:type="continuationSeparator" w:id="0">
    <w:p w14:paraId="0AAB6381" w14:textId="77777777" w:rsidR="00037FE1" w:rsidRDefault="00037F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tsislav Ivanov">
    <w15:presenceInfo w15:providerId="Windows Live" w15:userId="5754ec8a71dc76ed"/>
  </w15:person>
  <w15:person w15:author="Alen Hristov">
    <w15:presenceInfo w15:providerId="Windows Live" w15:userId="a965bc7ccbd8ff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37FE1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E7E19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5CB2D-47DF-434D-9E55-AA455B8D2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Hristov</cp:lastModifiedBy>
  <cp:revision>2</cp:revision>
  <cp:lastPrinted>2015-10-26T22:35:00Z</cp:lastPrinted>
  <dcterms:created xsi:type="dcterms:W3CDTF">2018-04-18T07:41:00Z</dcterms:created>
  <dcterms:modified xsi:type="dcterms:W3CDTF">2018-04-18T07:41:00Z</dcterms:modified>
  <cp:category>programming, education, software engineering, software development</cp:category>
</cp:coreProperties>
</file>